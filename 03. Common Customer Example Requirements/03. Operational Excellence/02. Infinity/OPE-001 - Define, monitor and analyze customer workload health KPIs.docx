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7A8DC" w14:textId="2E9780AC" w:rsidR="00242B77" w:rsidRPr="00C45540" w:rsidRDefault="001E67D0">
      <w:pPr>
        <w:rPr>
          <w:rFonts w:ascii="Arial" w:hAnsi="Arial" w:cs="Arial"/>
          <w:sz w:val="20"/>
          <w:szCs w:val="20"/>
          <w:lang w:eastAsia="es-GT"/>
        </w:rPr>
      </w:pPr>
      <w:r w:rsidRPr="00C45540">
        <w:rPr>
          <w:rFonts w:ascii="Arial" w:hAnsi="Arial" w:cs="Arial"/>
          <w:b/>
          <w:bCs/>
          <w:sz w:val="20"/>
          <w:szCs w:val="20"/>
        </w:rPr>
        <w:t xml:space="preserve">OPE-001 - Define, monitor and </w:t>
      </w:r>
      <w:proofErr w:type="spellStart"/>
      <w:r w:rsidRPr="00C45540">
        <w:rPr>
          <w:rFonts w:ascii="Arial" w:hAnsi="Arial" w:cs="Arial"/>
          <w:b/>
          <w:bCs/>
          <w:sz w:val="20"/>
          <w:szCs w:val="20"/>
        </w:rPr>
        <w:t>analyze</w:t>
      </w:r>
      <w:proofErr w:type="spellEnd"/>
      <w:r w:rsidRPr="00C4554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sz w:val="20"/>
          <w:szCs w:val="20"/>
        </w:rPr>
        <w:t>customer</w:t>
      </w:r>
      <w:proofErr w:type="spellEnd"/>
      <w:r w:rsidRPr="00C4554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sz w:val="20"/>
          <w:szCs w:val="20"/>
        </w:rPr>
        <w:t>workload</w:t>
      </w:r>
      <w:proofErr w:type="spellEnd"/>
      <w:r w:rsidRPr="00C4554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sz w:val="20"/>
          <w:szCs w:val="20"/>
        </w:rPr>
        <w:t>health</w:t>
      </w:r>
      <w:proofErr w:type="spellEnd"/>
      <w:r w:rsidRPr="00C4554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sz w:val="20"/>
          <w:szCs w:val="20"/>
        </w:rPr>
        <w:t>KPIs</w:t>
      </w:r>
      <w:proofErr w:type="spellEnd"/>
      <w:r w:rsidR="005745DB">
        <w:rPr>
          <w:rFonts w:ascii="Arial" w:hAnsi="Arial" w:cs="Arial"/>
          <w:sz w:val="20"/>
          <w:szCs w:val="20"/>
          <w:lang w:eastAsia="es-GT"/>
        </w:rPr>
        <w:pict w14:anchorId="1375EC32">
          <v:rect id="_x0000_i1025" style="width:0;height:1.5pt" o:hralign="center" o:hrstd="t" o:hr="t" fillcolor="#a0a0a0" stroked="f"/>
        </w:pict>
      </w:r>
    </w:p>
    <w:p w14:paraId="3A662D54" w14:textId="77777777" w:rsidR="00C45540" w:rsidRPr="00C45540" w:rsidRDefault="00C45540" w:rsidP="00C45540">
      <w:pPr>
        <w:rPr>
          <w:rFonts w:ascii="Arial" w:hAnsi="Arial" w:cs="Arial"/>
          <w:sz w:val="20"/>
          <w:szCs w:val="20"/>
        </w:rPr>
      </w:pPr>
      <w:proofErr w:type="spellStart"/>
      <w:r w:rsidRPr="00C45540">
        <w:rPr>
          <w:rFonts w:ascii="Arial" w:hAnsi="Arial" w:cs="Arial"/>
          <w:sz w:val="20"/>
          <w:szCs w:val="20"/>
        </w:rPr>
        <w:t>Solution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components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C45540">
        <w:rPr>
          <w:rFonts w:ascii="Arial" w:hAnsi="Arial" w:cs="Arial"/>
          <w:sz w:val="20"/>
          <w:szCs w:val="20"/>
        </w:rPr>
        <w:t>monitored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via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CloudWatch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dashboards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so </w:t>
      </w:r>
      <w:proofErr w:type="spellStart"/>
      <w:r w:rsidRPr="00C45540">
        <w:rPr>
          <w:rFonts w:ascii="Arial" w:hAnsi="Arial" w:cs="Arial"/>
          <w:sz w:val="20"/>
          <w:szCs w:val="20"/>
        </w:rPr>
        <w:t>they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can </w:t>
      </w:r>
      <w:proofErr w:type="spellStart"/>
      <w:r w:rsidRPr="00C45540">
        <w:rPr>
          <w:rFonts w:ascii="Arial" w:hAnsi="Arial" w:cs="Arial"/>
          <w:sz w:val="20"/>
          <w:szCs w:val="20"/>
        </w:rPr>
        <w:t>centralize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health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45540">
        <w:rPr>
          <w:rFonts w:ascii="Arial" w:hAnsi="Arial" w:cs="Arial"/>
          <w:sz w:val="20"/>
          <w:szCs w:val="20"/>
        </w:rPr>
        <w:t>status</w:t>
      </w:r>
      <w:proofErr w:type="gram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information</w:t>
      </w:r>
      <w:proofErr w:type="spellEnd"/>
      <w:r w:rsidRPr="00C45540">
        <w:rPr>
          <w:rFonts w:ascii="Arial" w:hAnsi="Arial" w:cs="Arial"/>
          <w:sz w:val="20"/>
          <w:szCs w:val="20"/>
        </w:rPr>
        <w:t>.</w:t>
      </w:r>
    </w:p>
    <w:p w14:paraId="7CE5CBC0" w14:textId="77777777" w:rsidR="00C45540" w:rsidRPr="00C45540" w:rsidRDefault="00C45540" w:rsidP="00C45540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C45540">
        <w:rPr>
          <w:rFonts w:ascii="Arial" w:hAnsi="Arial" w:cs="Arial"/>
          <w:sz w:val="20"/>
          <w:szCs w:val="20"/>
        </w:rPr>
        <w:t>This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section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introduces </w:t>
      </w:r>
      <w:proofErr w:type="spellStart"/>
      <w:r w:rsidRPr="00C45540">
        <w:rPr>
          <w:rFonts w:ascii="Arial" w:hAnsi="Arial" w:cs="Arial"/>
          <w:sz w:val="20"/>
          <w:szCs w:val="20"/>
        </w:rPr>
        <w:t>how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to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monitor and </w:t>
      </w:r>
      <w:proofErr w:type="spellStart"/>
      <w:r w:rsidRPr="00C45540">
        <w:rPr>
          <w:rFonts w:ascii="Arial" w:hAnsi="Arial" w:cs="Arial"/>
          <w:sz w:val="20"/>
          <w:szCs w:val="20"/>
        </w:rPr>
        <w:t>health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check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resources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configured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C45540">
        <w:rPr>
          <w:rFonts w:ascii="Arial" w:hAnsi="Arial" w:cs="Arial"/>
          <w:sz w:val="20"/>
          <w:szCs w:val="20"/>
        </w:rPr>
        <w:t>the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customer's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AWS portal. </w:t>
      </w:r>
      <w:proofErr w:type="spellStart"/>
      <w:r w:rsidRPr="00C45540">
        <w:rPr>
          <w:rFonts w:ascii="Arial" w:hAnsi="Arial" w:cs="Arial"/>
          <w:sz w:val="20"/>
          <w:szCs w:val="20"/>
        </w:rPr>
        <w:t>Showing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the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collections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of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information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, logs, </w:t>
      </w:r>
      <w:proofErr w:type="spellStart"/>
      <w:r w:rsidRPr="00C45540">
        <w:rPr>
          <w:rFonts w:ascii="Arial" w:hAnsi="Arial" w:cs="Arial"/>
          <w:sz w:val="20"/>
          <w:szCs w:val="20"/>
        </w:rPr>
        <w:t>to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perform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load </w:t>
      </w:r>
      <w:proofErr w:type="spellStart"/>
      <w:r w:rsidRPr="00C45540">
        <w:rPr>
          <w:rFonts w:ascii="Arial" w:hAnsi="Arial" w:cs="Arial"/>
          <w:sz w:val="20"/>
          <w:szCs w:val="20"/>
        </w:rPr>
        <w:t>analysis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45540">
        <w:rPr>
          <w:rFonts w:ascii="Arial" w:hAnsi="Arial" w:cs="Arial"/>
          <w:sz w:val="20"/>
          <w:szCs w:val="20"/>
        </w:rPr>
        <w:t>metrics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indicating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the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Pr="00C45540">
        <w:rPr>
          <w:rFonts w:ascii="Arial" w:hAnsi="Arial" w:cs="Arial"/>
          <w:sz w:val="20"/>
          <w:szCs w:val="20"/>
        </w:rPr>
        <w:t>of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tools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such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C45540">
        <w:rPr>
          <w:rFonts w:ascii="Arial" w:hAnsi="Arial" w:cs="Arial"/>
          <w:sz w:val="20"/>
          <w:szCs w:val="20"/>
        </w:rPr>
        <w:t>CloudWatch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45540">
        <w:rPr>
          <w:rFonts w:ascii="Arial" w:hAnsi="Arial" w:cs="Arial"/>
          <w:sz w:val="20"/>
          <w:szCs w:val="20"/>
        </w:rPr>
        <w:t>the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process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of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capturing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the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logs </w:t>
      </w:r>
      <w:proofErr w:type="spellStart"/>
      <w:r w:rsidRPr="00C45540">
        <w:rPr>
          <w:rFonts w:ascii="Arial" w:hAnsi="Arial" w:cs="Arial"/>
          <w:sz w:val="20"/>
          <w:szCs w:val="20"/>
        </w:rPr>
        <w:t>of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operations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events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for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later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analysis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45540">
        <w:rPr>
          <w:rFonts w:ascii="Arial" w:hAnsi="Arial" w:cs="Arial"/>
          <w:sz w:val="20"/>
          <w:szCs w:val="20"/>
        </w:rPr>
        <w:t>allowing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alerts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to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C45540">
        <w:rPr>
          <w:rFonts w:ascii="Arial" w:hAnsi="Arial" w:cs="Arial"/>
          <w:sz w:val="20"/>
          <w:szCs w:val="20"/>
        </w:rPr>
        <w:t>generated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according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to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specific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metrics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that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can </w:t>
      </w:r>
      <w:proofErr w:type="spellStart"/>
      <w:r w:rsidRPr="00C45540">
        <w:rPr>
          <w:rFonts w:ascii="Arial" w:hAnsi="Arial" w:cs="Arial"/>
          <w:sz w:val="20"/>
          <w:szCs w:val="20"/>
        </w:rPr>
        <w:t>inform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us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of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the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45540">
        <w:rPr>
          <w:rFonts w:ascii="Arial" w:hAnsi="Arial" w:cs="Arial"/>
          <w:sz w:val="20"/>
          <w:szCs w:val="20"/>
        </w:rPr>
        <w:t>status</w:t>
      </w:r>
      <w:proofErr w:type="gram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of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the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resources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at a particular time and </w:t>
      </w:r>
      <w:proofErr w:type="spellStart"/>
      <w:r w:rsidRPr="00C45540">
        <w:rPr>
          <w:rFonts w:ascii="Arial" w:hAnsi="Arial" w:cs="Arial"/>
          <w:sz w:val="20"/>
          <w:szCs w:val="20"/>
        </w:rPr>
        <w:t>that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could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consider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actions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to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solve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that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situation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. </w:t>
      </w:r>
    </w:p>
    <w:p w14:paraId="16C67598" w14:textId="77777777" w:rsidR="00C45540" w:rsidRPr="00C45540" w:rsidRDefault="00C45540" w:rsidP="00C45540">
      <w:pPr>
        <w:rPr>
          <w:rFonts w:ascii="Arial" w:hAnsi="Arial" w:cs="Arial"/>
          <w:sz w:val="20"/>
          <w:szCs w:val="20"/>
          <w:lang w:val="es-VE"/>
        </w:rPr>
      </w:pPr>
    </w:p>
    <w:p w14:paraId="569A10F9" w14:textId="77777777" w:rsidR="00C45540" w:rsidRPr="00C45540" w:rsidRDefault="00C45540" w:rsidP="00C45540">
      <w:pPr>
        <w:jc w:val="both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Within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our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monitoring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practice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we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always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make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sure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to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monitor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the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important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metrics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like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, CPU, RAM, Disk. In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addition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to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this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,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through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the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CloudWatch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agent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we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have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configured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advanced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metrics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and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forwarding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logs from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event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viewer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to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Cloudwatch</w:t>
      </w:r>
      <w:proofErr w:type="spellEnd"/>
      <w:r w:rsidRPr="00C4554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. </w:t>
      </w:r>
    </w:p>
    <w:p w14:paraId="6F8A089B" w14:textId="77777777" w:rsidR="00C45540" w:rsidRPr="00C45540" w:rsidRDefault="00C45540" w:rsidP="00C45540">
      <w:pPr>
        <w:rPr>
          <w:ins w:id="0" w:author="Julio Roberto Diaz Coronado" w:date="2025-02-19T11:37:00Z" w16du:dateUtc="2025-02-19T17:37:00Z"/>
          <w:rFonts w:ascii="Arial" w:hAnsi="Arial" w:cs="Arial"/>
          <w:b/>
          <w:bCs/>
          <w:sz w:val="20"/>
          <w:szCs w:val="20"/>
        </w:rPr>
      </w:pPr>
      <w:proofErr w:type="spellStart"/>
      <w:r w:rsidRPr="00C45540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C4554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b/>
          <w:bCs/>
          <w:sz w:val="20"/>
          <w:szCs w:val="20"/>
        </w:rPr>
        <w:t>alarms</w:t>
      </w:r>
      <w:proofErr w:type="spellEnd"/>
      <w:r w:rsidRPr="00C45540">
        <w:rPr>
          <w:rFonts w:ascii="Arial" w:hAnsi="Arial" w:cs="Arial"/>
          <w:b/>
          <w:bCs/>
          <w:sz w:val="20"/>
          <w:szCs w:val="20"/>
        </w:rPr>
        <w:t xml:space="preserve"> are </w:t>
      </w:r>
      <w:proofErr w:type="spellStart"/>
      <w:r w:rsidRPr="00C45540">
        <w:rPr>
          <w:rFonts w:ascii="Arial" w:hAnsi="Arial" w:cs="Arial"/>
          <w:b/>
          <w:bCs/>
          <w:sz w:val="20"/>
          <w:szCs w:val="20"/>
        </w:rPr>
        <w:t>defined</w:t>
      </w:r>
      <w:proofErr w:type="spellEnd"/>
    </w:p>
    <w:p w14:paraId="1D790E95" w14:textId="77777777" w:rsidR="00C45540" w:rsidRPr="00C45540" w:rsidRDefault="00C45540" w:rsidP="00C45540">
      <w:pPr>
        <w:rPr>
          <w:rFonts w:ascii="Arial" w:hAnsi="Arial" w:cs="Arial"/>
          <w:sz w:val="20"/>
          <w:szCs w:val="20"/>
        </w:rPr>
      </w:pPr>
      <w:proofErr w:type="spellStart"/>
      <w:r w:rsidRPr="00C45540">
        <w:rPr>
          <w:rFonts w:ascii="Arial" w:hAnsi="Arial" w:cs="Arial"/>
          <w:sz w:val="20"/>
          <w:szCs w:val="20"/>
        </w:rPr>
        <w:t>Configured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alarms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C45540">
        <w:rPr>
          <w:rFonts w:ascii="Arial" w:hAnsi="Arial" w:cs="Arial"/>
          <w:sz w:val="20"/>
          <w:szCs w:val="20"/>
        </w:rPr>
        <w:t>triggered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C45540">
        <w:rPr>
          <w:rFonts w:ascii="Arial" w:hAnsi="Arial" w:cs="Arial"/>
          <w:sz w:val="20"/>
          <w:szCs w:val="20"/>
        </w:rPr>
        <w:t>certain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scenarios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depending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on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the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observed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metric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45540">
        <w:rPr>
          <w:rFonts w:ascii="Arial" w:hAnsi="Arial" w:cs="Arial"/>
          <w:sz w:val="20"/>
          <w:szCs w:val="20"/>
        </w:rPr>
        <w:t>for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example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C45540">
        <w:rPr>
          <w:rFonts w:ascii="Arial" w:hAnsi="Arial" w:cs="Arial"/>
          <w:sz w:val="20"/>
          <w:szCs w:val="20"/>
        </w:rPr>
        <w:t>If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the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CPU </w:t>
      </w:r>
      <w:proofErr w:type="spellStart"/>
      <w:r w:rsidRPr="00C45540">
        <w:rPr>
          <w:rFonts w:ascii="Arial" w:hAnsi="Arial" w:cs="Arial"/>
          <w:sz w:val="20"/>
          <w:szCs w:val="20"/>
        </w:rPr>
        <w:t>percentage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exceeds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90%, </w:t>
      </w:r>
      <w:proofErr w:type="spellStart"/>
      <w:r w:rsidRPr="00C45540">
        <w:rPr>
          <w:rFonts w:ascii="Arial" w:hAnsi="Arial" w:cs="Arial"/>
          <w:sz w:val="20"/>
          <w:szCs w:val="20"/>
        </w:rPr>
        <w:t>it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sends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an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alarm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. </w:t>
      </w:r>
    </w:p>
    <w:p w14:paraId="48312FBD" w14:textId="77777777" w:rsidR="00C45540" w:rsidRPr="00C45540" w:rsidRDefault="00C45540" w:rsidP="00C45540">
      <w:pPr>
        <w:rPr>
          <w:rFonts w:ascii="Arial" w:hAnsi="Arial" w:cs="Arial"/>
          <w:sz w:val="20"/>
          <w:szCs w:val="20"/>
        </w:rPr>
      </w:pPr>
      <w:proofErr w:type="spellStart"/>
      <w:r w:rsidRPr="00C45540">
        <w:rPr>
          <w:rFonts w:ascii="Arial" w:hAnsi="Arial" w:cs="Arial"/>
          <w:sz w:val="20"/>
          <w:szCs w:val="20"/>
        </w:rPr>
        <w:t>The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main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metrics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monitored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are CPU, RAM, and disk.</w:t>
      </w:r>
    </w:p>
    <w:p w14:paraId="220135B0" w14:textId="77777777" w:rsidR="00C45540" w:rsidRPr="00C45540" w:rsidRDefault="00C45540" w:rsidP="00C45540">
      <w:pPr>
        <w:rPr>
          <w:rFonts w:ascii="Arial" w:hAnsi="Arial" w:cs="Arial"/>
          <w:sz w:val="20"/>
          <w:szCs w:val="20"/>
          <w:lang w:val="es-VE"/>
        </w:rPr>
      </w:pPr>
      <w:r w:rsidRPr="00C4554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36BE784" wp14:editId="23264A9C">
            <wp:extent cx="5943600" cy="2722880"/>
            <wp:effectExtent l="0" t="0" r="0" b="1270"/>
            <wp:docPr id="1674984549" name="Picture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84549" name="Picture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541E" w14:textId="77777777" w:rsidR="00C45540" w:rsidRPr="00C45540" w:rsidRDefault="00C45540" w:rsidP="00C45540">
      <w:pPr>
        <w:rPr>
          <w:rFonts w:ascii="Arial" w:hAnsi="Arial" w:cs="Arial"/>
          <w:sz w:val="20"/>
          <w:szCs w:val="20"/>
          <w:lang w:val="es-VE"/>
        </w:rPr>
      </w:pPr>
    </w:p>
    <w:p w14:paraId="6728B8B2" w14:textId="77777777" w:rsidR="00C45540" w:rsidRPr="00C45540" w:rsidRDefault="00C45540" w:rsidP="00C4554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45540">
        <w:rPr>
          <w:rFonts w:ascii="Arial" w:hAnsi="Arial" w:cs="Arial"/>
          <w:b/>
          <w:bCs/>
          <w:sz w:val="20"/>
          <w:szCs w:val="20"/>
        </w:rPr>
        <w:t>CloudWatch</w:t>
      </w:r>
      <w:proofErr w:type="spellEnd"/>
      <w:r w:rsidRPr="00C45540">
        <w:rPr>
          <w:rFonts w:ascii="Arial" w:hAnsi="Arial" w:cs="Arial"/>
          <w:b/>
          <w:bCs/>
          <w:sz w:val="20"/>
          <w:szCs w:val="20"/>
        </w:rPr>
        <w:t xml:space="preserve"> Log </w:t>
      </w:r>
      <w:proofErr w:type="spellStart"/>
      <w:r w:rsidRPr="00C45540">
        <w:rPr>
          <w:rFonts w:ascii="Arial" w:hAnsi="Arial" w:cs="Arial"/>
          <w:b/>
          <w:bCs/>
          <w:sz w:val="20"/>
          <w:szCs w:val="20"/>
        </w:rPr>
        <w:t>Logging</w:t>
      </w:r>
      <w:proofErr w:type="spellEnd"/>
    </w:p>
    <w:p w14:paraId="20426E8A" w14:textId="77777777" w:rsidR="00C45540" w:rsidRPr="00C45540" w:rsidRDefault="00C45540" w:rsidP="00C45540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C45540">
        <w:rPr>
          <w:rFonts w:ascii="Arial" w:hAnsi="Arial" w:cs="Arial"/>
          <w:sz w:val="20"/>
          <w:szCs w:val="20"/>
        </w:rPr>
        <w:t>We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have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45540">
        <w:rPr>
          <w:rFonts w:ascii="Arial" w:hAnsi="Arial" w:cs="Arial"/>
          <w:sz w:val="20"/>
          <w:szCs w:val="20"/>
        </w:rPr>
        <w:t>few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Log </w:t>
      </w:r>
      <w:proofErr w:type="spellStart"/>
      <w:r w:rsidRPr="00C45540">
        <w:rPr>
          <w:rFonts w:ascii="Arial" w:hAnsi="Arial" w:cs="Arial"/>
          <w:sz w:val="20"/>
          <w:szCs w:val="20"/>
        </w:rPr>
        <w:t>Groups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C45540">
        <w:rPr>
          <w:rFonts w:ascii="Arial" w:hAnsi="Arial" w:cs="Arial"/>
          <w:sz w:val="20"/>
          <w:szCs w:val="20"/>
        </w:rPr>
        <w:t>which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we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store logs </w:t>
      </w:r>
      <w:proofErr w:type="spellStart"/>
      <w:r w:rsidRPr="00C45540">
        <w:rPr>
          <w:rFonts w:ascii="Arial" w:hAnsi="Arial" w:cs="Arial"/>
          <w:sz w:val="20"/>
          <w:szCs w:val="20"/>
        </w:rPr>
        <w:t>of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different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types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, from RDS error logs </w:t>
      </w:r>
      <w:proofErr w:type="spellStart"/>
      <w:r w:rsidRPr="00C45540">
        <w:rPr>
          <w:rFonts w:ascii="Arial" w:hAnsi="Arial" w:cs="Arial"/>
          <w:sz w:val="20"/>
          <w:szCs w:val="20"/>
        </w:rPr>
        <w:t>to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logs </w:t>
      </w:r>
      <w:proofErr w:type="spellStart"/>
      <w:r w:rsidRPr="00C45540">
        <w:rPr>
          <w:rFonts w:ascii="Arial" w:hAnsi="Arial" w:cs="Arial"/>
          <w:sz w:val="20"/>
          <w:szCs w:val="20"/>
        </w:rPr>
        <w:t>forwarded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C45540">
        <w:rPr>
          <w:rFonts w:ascii="Arial" w:hAnsi="Arial" w:cs="Arial"/>
          <w:sz w:val="20"/>
          <w:szCs w:val="20"/>
        </w:rPr>
        <w:t>the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servers </w:t>
      </w:r>
      <w:proofErr w:type="spellStart"/>
      <w:r w:rsidRPr="00C45540">
        <w:rPr>
          <w:rFonts w:ascii="Arial" w:hAnsi="Arial" w:cs="Arial"/>
          <w:sz w:val="20"/>
          <w:szCs w:val="20"/>
        </w:rPr>
        <w:t>through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the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Cloudwatch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agents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installed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on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540">
        <w:rPr>
          <w:rFonts w:ascii="Arial" w:hAnsi="Arial" w:cs="Arial"/>
          <w:sz w:val="20"/>
          <w:szCs w:val="20"/>
        </w:rPr>
        <w:t>the</w:t>
      </w:r>
      <w:proofErr w:type="spellEnd"/>
      <w:r w:rsidRPr="00C45540">
        <w:rPr>
          <w:rFonts w:ascii="Arial" w:hAnsi="Arial" w:cs="Arial"/>
          <w:sz w:val="20"/>
          <w:szCs w:val="20"/>
        </w:rPr>
        <w:t xml:space="preserve"> servers.</w:t>
      </w:r>
    </w:p>
    <w:p w14:paraId="2F9770DC" w14:textId="77777777" w:rsidR="00C45540" w:rsidRPr="00C45540" w:rsidRDefault="00C45540" w:rsidP="00C4554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5FD181C2" w14:textId="77777777" w:rsidR="00C45540" w:rsidRPr="00C45540" w:rsidRDefault="00C45540" w:rsidP="00C45540">
      <w:pPr>
        <w:rPr>
          <w:rFonts w:ascii="Arial" w:hAnsi="Arial" w:cs="Arial"/>
          <w:b/>
          <w:bCs/>
          <w:i/>
          <w:iCs/>
          <w:sz w:val="20"/>
          <w:szCs w:val="20"/>
          <w:u w:val="single"/>
          <w:lang w:val="es-VE"/>
        </w:rPr>
      </w:pPr>
      <w:r w:rsidRPr="00C45540">
        <w:rPr>
          <w:rFonts w:ascii="Arial" w:hAnsi="Arial" w:cs="Arial"/>
          <w:b/>
          <w:bCs/>
          <w:i/>
          <w:iCs/>
          <w:noProof/>
          <w:sz w:val="20"/>
          <w:szCs w:val="20"/>
          <w:u w:val="single"/>
        </w:rPr>
        <w:lastRenderedPageBreak/>
        <w:drawing>
          <wp:inline distT="0" distB="0" distL="0" distR="0" wp14:anchorId="7A5E1C68" wp14:editId="0774B3E7">
            <wp:extent cx="5943600" cy="2127250"/>
            <wp:effectExtent l="0" t="0" r="0" b="6350"/>
            <wp:docPr id="714128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286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1BF2" w14:textId="6AB28FEE" w:rsidR="00242B77" w:rsidRPr="00C45540" w:rsidRDefault="00242B77" w:rsidP="00C45540">
      <w:pPr>
        <w:rPr>
          <w:rFonts w:ascii="Arial" w:hAnsi="Arial" w:cs="Arial"/>
          <w:sz w:val="20"/>
          <w:szCs w:val="20"/>
        </w:rPr>
      </w:pPr>
    </w:p>
    <w:sectPr w:rsidR="00242B77" w:rsidRPr="00C4554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BE01D" w14:textId="77777777" w:rsidR="005745DB" w:rsidRDefault="005745DB" w:rsidP="005745DB">
      <w:pPr>
        <w:spacing w:after="0" w:line="240" w:lineRule="auto"/>
      </w:pPr>
      <w:r>
        <w:separator/>
      </w:r>
    </w:p>
  </w:endnote>
  <w:endnote w:type="continuationSeparator" w:id="0">
    <w:p w14:paraId="3FEB22DE" w14:textId="77777777" w:rsidR="005745DB" w:rsidRDefault="005745DB" w:rsidP="0057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FB7D2" w14:textId="77777777" w:rsidR="005745DB" w:rsidRDefault="005745DB" w:rsidP="005745DB">
      <w:pPr>
        <w:spacing w:after="0" w:line="240" w:lineRule="auto"/>
      </w:pPr>
      <w:r>
        <w:separator/>
      </w:r>
    </w:p>
  </w:footnote>
  <w:footnote w:type="continuationSeparator" w:id="0">
    <w:p w14:paraId="2AFD7510" w14:textId="77777777" w:rsidR="005745DB" w:rsidRDefault="005745DB" w:rsidP="0057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75CE6" w14:textId="6322D2C2" w:rsidR="005745DB" w:rsidRDefault="005745DB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291181B8" wp14:editId="17B2963C">
          <wp:simplePos x="0" y="0"/>
          <wp:positionH relativeFrom="margin">
            <wp:posOffset>4507230</wp:posOffset>
          </wp:positionH>
          <wp:positionV relativeFrom="paragraph">
            <wp:posOffset>-40005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3CA1B93A" wp14:editId="0B1C2CE7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lio Roberto Diaz Coronado">
    <w15:presenceInfo w15:providerId="AD" w15:userId="S::jdiaz374@intcomex.com::c75dcced-ed63-48f2-8802-f6c4395a13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92"/>
    <w:rsid w:val="001C265C"/>
    <w:rsid w:val="001E67D0"/>
    <w:rsid w:val="00242B77"/>
    <w:rsid w:val="00260180"/>
    <w:rsid w:val="00333692"/>
    <w:rsid w:val="003B0D2F"/>
    <w:rsid w:val="003B1186"/>
    <w:rsid w:val="003E3A81"/>
    <w:rsid w:val="00462336"/>
    <w:rsid w:val="004A139D"/>
    <w:rsid w:val="004F7706"/>
    <w:rsid w:val="005376DA"/>
    <w:rsid w:val="005745DB"/>
    <w:rsid w:val="0058303C"/>
    <w:rsid w:val="005A4D5A"/>
    <w:rsid w:val="00733C3E"/>
    <w:rsid w:val="00852DB5"/>
    <w:rsid w:val="0089173A"/>
    <w:rsid w:val="008E7A39"/>
    <w:rsid w:val="00C2163F"/>
    <w:rsid w:val="00C44465"/>
    <w:rsid w:val="00C45540"/>
    <w:rsid w:val="00C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6BD572E0"/>
  <w15:chartTrackingRefBased/>
  <w15:docId w15:val="{4DFD1397-F88E-43A7-BC13-C072C8F0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3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3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3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3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3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3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3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3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3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3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36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36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36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36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36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36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3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3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3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36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36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36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3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36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3692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58303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745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5DB"/>
  </w:style>
  <w:style w:type="paragraph" w:styleId="Piedepgina">
    <w:name w:val="footer"/>
    <w:basedOn w:val="Normal"/>
    <w:link w:val="PiedepginaCar"/>
    <w:uiPriority w:val="99"/>
    <w:unhideWhenUsed/>
    <w:rsid w:val="005745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B61F2-4C63-48CE-84B9-9CCD9CCCE9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17</cp:revision>
  <dcterms:created xsi:type="dcterms:W3CDTF">2025-06-03T15:14:00Z</dcterms:created>
  <dcterms:modified xsi:type="dcterms:W3CDTF">2025-07-29T21:07:00Z</dcterms:modified>
</cp:coreProperties>
</file>