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4C387" w14:textId="77777777" w:rsidR="00F45FAD" w:rsidRPr="00F45FAD" w:rsidRDefault="00F45FAD" w:rsidP="00F45FAD">
      <w:pPr>
        <w:rPr>
          <w:rFonts w:ascii="Arial" w:hAnsi="Arial" w:cs="Arial"/>
          <w:b/>
          <w:bCs/>
          <w:sz w:val="20"/>
          <w:szCs w:val="20"/>
          <w:lang w:eastAsia="es-GT"/>
        </w:rPr>
      </w:pPr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COST-001 -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Develop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total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cost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of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ownership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analysis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or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cost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modelling</w:t>
      </w:r>
      <w:proofErr w:type="spellEnd"/>
    </w:p>
    <w:p w14:paraId="4DCABB72" w14:textId="3E6963C3" w:rsidR="0089173A" w:rsidRDefault="00000000">
      <w:pPr>
        <w:rPr>
          <w:rFonts w:ascii="Arial" w:hAnsi="Arial" w:cs="Arial"/>
          <w:sz w:val="20"/>
          <w:szCs w:val="20"/>
          <w:lang w:eastAsia="es-GT"/>
        </w:rPr>
      </w:pPr>
      <w:r>
        <w:rPr>
          <w:rFonts w:ascii="Arial" w:hAnsi="Arial" w:cs="Arial"/>
          <w:sz w:val="20"/>
          <w:szCs w:val="20"/>
          <w:lang w:eastAsia="es-GT"/>
        </w:rPr>
        <w:pict w14:anchorId="7E488027">
          <v:rect id="_x0000_i1025" style="width:0;height:1.5pt" o:hralign="center" o:hrstd="t" o:hr="t" fillcolor="#a0a0a0" stroked="f"/>
        </w:pict>
      </w:r>
    </w:p>
    <w:p w14:paraId="6CC2E3F9" w14:textId="77777777" w:rsidR="00CA2630" w:rsidRPr="00CA2630" w:rsidRDefault="00CA2630" w:rsidP="00CA2630">
      <w:pPr>
        <w:rPr>
          <w:rFonts w:ascii="Arial" w:hAnsi="Arial" w:cs="Arial"/>
          <w:sz w:val="20"/>
          <w:szCs w:val="20"/>
        </w:rPr>
      </w:pPr>
      <w:proofErr w:type="spellStart"/>
      <w:r w:rsidRPr="00CA2630">
        <w:rPr>
          <w:rFonts w:ascii="Arial" w:hAnsi="Arial" w:cs="Arial"/>
          <w:sz w:val="20"/>
          <w:szCs w:val="20"/>
        </w:rPr>
        <w:t>An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initial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cost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estimate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is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made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CA2630">
        <w:rPr>
          <w:rFonts w:ascii="Arial" w:hAnsi="Arial" w:cs="Arial"/>
          <w:sz w:val="20"/>
          <w:szCs w:val="20"/>
        </w:rPr>
        <w:t>the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beginning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of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the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project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for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the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client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to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review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the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financial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feasibility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of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moving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its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workloads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to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AWS </w:t>
      </w:r>
    </w:p>
    <w:p w14:paraId="0BB0A5B8" w14:textId="77777777" w:rsidR="00CA2630" w:rsidRPr="00CA2630" w:rsidRDefault="00CA2630" w:rsidP="00CA2630">
      <w:pPr>
        <w:pStyle w:val="Ttulo3"/>
        <w:rPr>
          <w:rFonts w:ascii="Arial" w:hAnsi="Arial" w:cs="Arial"/>
          <w:sz w:val="20"/>
          <w:szCs w:val="20"/>
        </w:rPr>
      </w:pPr>
      <w:r w:rsidRPr="00CA2630">
        <w:rPr>
          <w:rFonts w:ascii="Arial" w:hAnsi="Arial" w:cs="Arial"/>
          <w:sz w:val="20"/>
          <w:szCs w:val="20"/>
        </w:rPr>
        <w:t xml:space="preserve">AWS </w:t>
      </w:r>
      <w:proofErr w:type="spellStart"/>
      <w:r w:rsidRPr="00CA2630">
        <w:rPr>
          <w:rFonts w:ascii="Arial" w:hAnsi="Arial" w:cs="Arial"/>
          <w:sz w:val="20"/>
          <w:szCs w:val="20"/>
        </w:rPr>
        <w:t>Calculator</w:t>
      </w:r>
      <w:proofErr w:type="spellEnd"/>
    </w:p>
    <w:p w14:paraId="12D24ACE" w14:textId="77777777" w:rsidR="00CA2630" w:rsidRPr="00CA2630" w:rsidRDefault="00CA2630" w:rsidP="00CA2630">
      <w:pPr>
        <w:rPr>
          <w:rFonts w:ascii="Arial" w:hAnsi="Arial" w:cs="Arial"/>
          <w:sz w:val="20"/>
          <w:szCs w:val="20"/>
        </w:rPr>
      </w:pPr>
      <w:hyperlink r:id="rId4" w:anchor="/estimate?id=78cccb0908e0a965285c91341ddab047107fc693" w:history="1">
        <w:r w:rsidRPr="00CA2630">
          <w:rPr>
            <w:rStyle w:val="Hipervnculo"/>
            <w:rFonts w:ascii="Arial" w:hAnsi="Arial" w:cs="Arial"/>
            <w:sz w:val="20"/>
            <w:szCs w:val="20"/>
          </w:rPr>
          <w:t>https://calculator.aws/#/estimate?id=78cccb0908e0a965285c91341ddab047107fc693</w:t>
        </w:r>
      </w:hyperlink>
    </w:p>
    <w:p w14:paraId="288C74D7" w14:textId="77777777" w:rsidR="00CA2630" w:rsidRPr="00CA2630" w:rsidRDefault="00CA2630" w:rsidP="00CA2630">
      <w:pPr>
        <w:rPr>
          <w:ins w:id="0" w:author="Julio Roberto Diaz Coronado" w:date="2025-02-19T11:45:00Z" w16du:dateUtc="2025-02-19T17:45:00Z"/>
          <w:rFonts w:ascii="Arial" w:hAnsi="Arial" w:cs="Arial"/>
          <w:sz w:val="20"/>
          <w:szCs w:val="20"/>
        </w:rPr>
      </w:pPr>
      <w:proofErr w:type="spellStart"/>
      <w:r w:rsidRPr="00CA2630">
        <w:rPr>
          <w:rFonts w:ascii="Arial" w:hAnsi="Arial" w:cs="Arial"/>
          <w:sz w:val="20"/>
          <w:szCs w:val="20"/>
        </w:rPr>
        <w:t>It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is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exported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to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a .</w:t>
      </w:r>
      <w:proofErr w:type="spellStart"/>
      <w:r w:rsidRPr="00CA2630">
        <w:rPr>
          <w:rFonts w:ascii="Arial" w:hAnsi="Arial" w:cs="Arial"/>
          <w:sz w:val="20"/>
          <w:szCs w:val="20"/>
        </w:rPr>
        <w:t>csv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Pr="00CA2630">
        <w:rPr>
          <w:rFonts w:ascii="Arial" w:hAnsi="Arial" w:cs="Arial"/>
          <w:sz w:val="20"/>
          <w:szCs w:val="20"/>
        </w:rPr>
        <w:t>for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presentation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A2630">
        <w:rPr>
          <w:rFonts w:ascii="Arial" w:hAnsi="Arial" w:cs="Arial"/>
          <w:sz w:val="20"/>
          <w:szCs w:val="20"/>
        </w:rPr>
        <w:t>sending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to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the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2630">
        <w:rPr>
          <w:rFonts w:ascii="Arial" w:hAnsi="Arial" w:cs="Arial"/>
          <w:sz w:val="20"/>
          <w:szCs w:val="20"/>
        </w:rPr>
        <w:t>customer</w:t>
      </w:r>
      <w:proofErr w:type="spellEnd"/>
      <w:r w:rsidRPr="00CA2630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CA2630">
        <w:rPr>
          <w:rFonts w:ascii="Arial" w:hAnsi="Arial" w:cs="Arial"/>
          <w:sz w:val="20"/>
          <w:szCs w:val="20"/>
        </w:rPr>
        <w:t>approval</w:t>
      </w:r>
      <w:proofErr w:type="spellEnd"/>
      <w:r w:rsidRPr="00CA2630">
        <w:rPr>
          <w:rFonts w:ascii="Arial" w:hAnsi="Arial" w:cs="Arial"/>
          <w:sz w:val="20"/>
          <w:szCs w:val="20"/>
        </w:rPr>
        <w:t>.</w:t>
      </w:r>
    </w:p>
    <w:p w14:paraId="119D0A6A" w14:textId="77777777" w:rsidR="00407047" w:rsidRPr="00CA2630" w:rsidRDefault="00407047" w:rsidP="00407047">
      <w:pPr>
        <w:rPr>
          <w:rFonts w:ascii="Arial" w:eastAsia="Times New Roman" w:hAnsi="Arial" w:cs="Arial"/>
          <w:sz w:val="20"/>
          <w:szCs w:val="20"/>
          <w:lang w:val="en-US" w:eastAsia="es-GT"/>
        </w:rPr>
      </w:pPr>
      <w:r w:rsidRPr="00CA2630">
        <w:rPr>
          <w:rFonts w:ascii="Arial" w:hAnsi="Arial" w:cs="Arial"/>
          <w:sz w:val="20"/>
          <w:szCs w:val="20"/>
          <w:lang w:val="en" w:eastAsia="es-GT"/>
        </w:rPr>
        <w:t>The estimation is made with the on-demand cost model to later be able to monitor the use of the different components, execute optimization and evaluate the acquisition of Saving s Plan or reserves for cost savings.</w:t>
      </w:r>
    </w:p>
    <w:p w14:paraId="607BD1B7" w14:textId="77777777" w:rsidR="00FF7A48" w:rsidRDefault="00FF7A48"/>
    <w:sectPr w:rsidR="00FF7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lio Roberto Diaz Coronado">
    <w15:presenceInfo w15:providerId="AD" w15:userId="S::jdiaz374@intcomex.com::c75dcced-ed63-48f2-8802-f6c4395a13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38"/>
    <w:rsid w:val="003B0D2F"/>
    <w:rsid w:val="00407047"/>
    <w:rsid w:val="00462336"/>
    <w:rsid w:val="004B1BDA"/>
    <w:rsid w:val="005376DA"/>
    <w:rsid w:val="00852E38"/>
    <w:rsid w:val="0089173A"/>
    <w:rsid w:val="00CA2630"/>
    <w:rsid w:val="00CC4CD0"/>
    <w:rsid w:val="00EB406C"/>
    <w:rsid w:val="00F45FAD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904B6B"/>
  <w15:chartTrackingRefBased/>
  <w15:docId w15:val="{FDD6CFE1-216C-4237-90DB-82B22B43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2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2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2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E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E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E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E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E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E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2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2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E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2E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E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E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2E3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0704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A263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3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s://calculator.aw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7</cp:revision>
  <dcterms:created xsi:type="dcterms:W3CDTF">2025-06-03T17:03:00Z</dcterms:created>
  <dcterms:modified xsi:type="dcterms:W3CDTF">2025-06-04T16:51:00Z</dcterms:modified>
</cp:coreProperties>
</file>