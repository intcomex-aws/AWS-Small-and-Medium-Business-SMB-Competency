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EA9D4" w14:textId="64E4B8C8" w:rsidR="002B0B6D" w:rsidRPr="00850659" w:rsidRDefault="00EC4634" w:rsidP="002B0B6D">
      <w:pPr>
        <w:rPr>
          <w:rFonts w:ascii="Arial" w:hAnsi="Arial" w:cs="Arial"/>
          <w:sz w:val="20"/>
          <w:szCs w:val="20"/>
          <w:lang w:eastAsia="es-GT"/>
        </w:rPr>
      </w:pPr>
      <w:r w:rsidRPr="00850659">
        <w:rPr>
          <w:rFonts w:ascii="Arial" w:hAnsi="Arial" w:cs="Arial"/>
          <w:b/>
          <w:bCs/>
          <w:sz w:val="20"/>
          <w:szCs w:val="20"/>
          <w:lang w:val="es-GT" w:eastAsia="es-GT"/>
        </w:rPr>
        <w:t xml:space="preserve">REL-002 - Plan </w:t>
      </w:r>
      <w:proofErr w:type="spellStart"/>
      <w:r w:rsidRPr="00850659">
        <w:rPr>
          <w:rFonts w:ascii="Arial" w:hAnsi="Arial" w:cs="Arial"/>
          <w:b/>
          <w:bCs/>
          <w:sz w:val="20"/>
          <w:szCs w:val="20"/>
          <w:lang w:val="es-GT" w:eastAsia="es-GT"/>
        </w:rPr>
        <w:t>for</w:t>
      </w:r>
      <w:proofErr w:type="spellEnd"/>
      <w:r w:rsidRPr="00850659">
        <w:rPr>
          <w:rFonts w:ascii="Arial" w:hAnsi="Arial" w:cs="Arial"/>
          <w:b/>
          <w:bCs/>
          <w:sz w:val="20"/>
          <w:szCs w:val="20"/>
          <w:lang w:val="es-GT" w:eastAsia="es-GT"/>
        </w:rPr>
        <w:t xml:space="preserve"> </w:t>
      </w:r>
      <w:proofErr w:type="spellStart"/>
      <w:r w:rsidRPr="00850659">
        <w:rPr>
          <w:rFonts w:ascii="Arial" w:hAnsi="Arial" w:cs="Arial"/>
          <w:b/>
          <w:bCs/>
          <w:sz w:val="20"/>
          <w:szCs w:val="20"/>
          <w:lang w:val="es-GT" w:eastAsia="es-GT"/>
        </w:rPr>
        <w:t>disaster</w:t>
      </w:r>
      <w:proofErr w:type="spellEnd"/>
      <w:r w:rsidRPr="00850659">
        <w:rPr>
          <w:rFonts w:ascii="Arial" w:hAnsi="Arial" w:cs="Arial"/>
          <w:b/>
          <w:bCs/>
          <w:sz w:val="20"/>
          <w:szCs w:val="20"/>
          <w:lang w:val="es-GT" w:eastAsia="es-GT"/>
        </w:rPr>
        <w:t xml:space="preserve"> </w:t>
      </w:r>
      <w:proofErr w:type="spellStart"/>
      <w:r w:rsidRPr="00850659">
        <w:rPr>
          <w:rFonts w:ascii="Arial" w:hAnsi="Arial" w:cs="Arial"/>
          <w:b/>
          <w:bCs/>
          <w:sz w:val="20"/>
          <w:szCs w:val="20"/>
          <w:lang w:val="es-GT" w:eastAsia="es-GT"/>
        </w:rPr>
        <w:t>recovery</w:t>
      </w:r>
      <w:proofErr w:type="spellEnd"/>
      <w:r w:rsidRPr="00850659">
        <w:rPr>
          <w:rFonts w:ascii="Arial" w:hAnsi="Arial" w:cs="Arial"/>
          <w:b/>
          <w:bCs/>
          <w:sz w:val="20"/>
          <w:szCs w:val="20"/>
          <w:lang w:val="es-GT" w:eastAsia="es-GT"/>
        </w:rPr>
        <w:t xml:space="preserve"> and </w:t>
      </w:r>
      <w:proofErr w:type="spellStart"/>
      <w:r w:rsidRPr="00850659">
        <w:rPr>
          <w:rFonts w:ascii="Arial" w:hAnsi="Arial" w:cs="Arial"/>
          <w:b/>
          <w:bCs/>
          <w:sz w:val="20"/>
          <w:szCs w:val="20"/>
          <w:lang w:val="es-GT" w:eastAsia="es-GT"/>
        </w:rPr>
        <w:t>recommend</w:t>
      </w:r>
      <w:proofErr w:type="spellEnd"/>
      <w:r w:rsidRPr="00850659">
        <w:rPr>
          <w:rFonts w:ascii="Arial" w:hAnsi="Arial" w:cs="Arial"/>
          <w:b/>
          <w:bCs/>
          <w:sz w:val="20"/>
          <w:szCs w:val="20"/>
          <w:lang w:val="es-GT" w:eastAsia="es-GT"/>
        </w:rPr>
        <w:t xml:space="preserve"> </w:t>
      </w:r>
      <w:proofErr w:type="spellStart"/>
      <w:r w:rsidRPr="00850659">
        <w:rPr>
          <w:rFonts w:ascii="Arial" w:hAnsi="Arial" w:cs="Arial"/>
          <w:b/>
          <w:bCs/>
          <w:sz w:val="20"/>
          <w:szCs w:val="20"/>
          <w:lang w:val="es-GT" w:eastAsia="es-GT"/>
        </w:rPr>
        <w:t>Recoverty</w:t>
      </w:r>
      <w:proofErr w:type="spellEnd"/>
      <w:r w:rsidRPr="00850659">
        <w:rPr>
          <w:rFonts w:ascii="Arial" w:hAnsi="Arial" w:cs="Arial"/>
          <w:b/>
          <w:bCs/>
          <w:sz w:val="20"/>
          <w:szCs w:val="20"/>
          <w:lang w:val="es-GT" w:eastAsia="es-GT"/>
        </w:rPr>
        <w:t xml:space="preserve"> Time </w:t>
      </w:r>
      <w:proofErr w:type="spellStart"/>
      <w:r w:rsidRPr="00850659">
        <w:rPr>
          <w:rFonts w:ascii="Arial" w:hAnsi="Arial" w:cs="Arial"/>
          <w:b/>
          <w:bCs/>
          <w:sz w:val="20"/>
          <w:szCs w:val="20"/>
          <w:lang w:val="es-GT" w:eastAsia="es-GT"/>
        </w:rPr>
        <w:t>Objective</w:t>
      </w:r>
      <w:proofErr w:type="spellEnd"/>
      <w:r w:rsidRPr="00850659">
        <w:rPr>
          <w:rFonts w:ascii="Arial" w:hAnsi="Arial" w:cs="Arial"/>
          <w:b/>
          <w:bCs/>
          <w:sz w:val="20"/>
          <w:szCs w:val="20"/>
          <w:lang w:val="es-GT" w:eastAsia="es-GT"/>
        </w:rPr>
        <w:t xml:space="preserve"> (RTO) and </w:t>
      </w:r>
      <w:proofErr w:type="spellStart"/>
      <w:r w:rsidRPr="00850659">
        <w:rPr>
          <w:rFonts w:ascii="Arial" w:hAnsi="Arial" w:cs="Arial"/>
          <w:b/>
          <w:bCs/>
          <w:sz w:val="20"/>
          <w:szCs w:val="20"/>
          <w:lang w:val="es-GT" w:eastAsia="es-GT"/>
        </w:rPr>
        <w:t>Recoverty</w:t>
      </w:r>
      <w:proofErr w:type="spellEnd"/>
      <w:r w:rsidRPr="00850659">
        <w:rPr>
          <w:rFonts w:ascii="Arial" w:hAnsi="Arial" w:cs="Arial"/>
          <w:b/>
          <w:bCs/>
          <w:sz w:val="20"/>
          <w:szCs w:val="20"/>
          <w:lang w:val="es-GT" w:eastAsia="es-GT"/>
        </w:rPr>
        <w:t xml:space="preserve"> Point </w:t>
      </w:r>
      <w:proofErr w:type="spellStart"/>
      <w:r w:rsidRPr="00850659">
        <w:rPr>
          <w:rFonts w:ascii="Arial" w:hAnsi="Arial" w:cs="Arial"/>
          <w:b/>
          <w:bCs/>
          <w:sz w:val="20"/>
          <w:szCs w:val="20"/>
          <w:lang w:val="es-GT" w:eastAsia="es-GT"/>
        </w:rPr>
        <w:t>Objective</w:t>
      </w:r>
      <w:proofErr w:type="spellEnd"/>
      <w:r w:rsidRPr="00850659">
        <w:rPr>
          <w:rFonts w:ascii="Arial" w:hAnsi="Arial" w:cs="Arial"/>
          <w:b/>
          <w:bCs/>
          <w:sz w:val="20"/>
          <w:szCs w:val="20"/>
          <w:lang w:val="es-GT" w:eastAsia="es-GT"/>
        </w:rPr>
        <w:t xml:space="preserve"> (RPO)</w:t>
      </w:r>
      <w:r w:rsidR="007F12E2">
        <w:rPr>
          <w:rFonts w:ascii="Arial" w:hAnsi="Arial" w:cs="Arial"/>
          <w:sz w:val="20"/>
          <w:szCs w:val="20"/>
          <w:lang w:eastAsia="es-GT"/>
        </w:rPr>
        <w:pict w14:anchorId="29157CE7">
          <v:rect id="_x0000_i1025" style="width:0;height:1.5pt" o:hralign="center" o:hrstd="t" o:hr="t" fillcolor="#a0a0a0" stroked="f"/>
        </w:pict>
      </w:r>
    </w:p>
    <w:p w14:paraId="37F6EDDC" w14:textId="77777777" w:rsidR="00850659" w:rsidRPr="00850659" w:rsidRDefault="00850659" w:rsidP="00850659">
      <w:pPr>
        <w:rPr>
          <w:ins w:id="0" w:author="Julio Roberto Diaz Coronado" w:date="2025-02-19T11:43:00Z" w16du:dateUtc="2025-02-19T17:43:00Z"/>
          <w:rFonts w:ascii="Arial" w:hAnsi="Arial" w:cs="Arial"/>
          <w:sz w:val="20"/>
          <w:szCs w:val="20"/>
        </w:rPr>
      </w:pPr>
      <w:r w:rsidRPr="00850659">
        <w:rPr>
          <w:rFonts w:ascii="Arial" w:hAnsi="Arial" w:cs="Arial"/>
          <w:sz w:val="20"/>
          <w:szCs w:val="20"/>
        </w:rPr>
        <w:t>As a recovery point, backups are worked with the AWS Backup service for both RDS and EFS instances with plans according to the need of the workload.</w:t>
      </w:r>
    </w:p>
    <w:p w14:paraId="170FD8C8" w14:textId="77777777" w:rsidR="00850659" w:rsidRPr="00850659" w:rsidRDefault="00850659" w:rsidP="00850659">
      <w:pPr>
        <w:jc w:val="both"/>
        <w:rPr>
          <w:rFonts w:ascii="Arial" w:hAnsi="Arial" w:cs="Arial"/>
          <w:b/>
          <w:bCs/>
          <w:i/>
          <w:iCs/>
          <w:sz w:val="20"/>
          <w:szCs w:val="20"/>
          <w:u w:val="single"/>
        </w:rPr>
      </w:pPr>
      <w:r w:rsidRPr="00850659">
        <w:rPr>
          <w:rFonts w:ascii="Arial" w:hAnsi="Arial" w:cs="Arial"/>
          <w:b/>
          <w:bCs/>
          <w:i/>
          <w:iCs/>
          <w:sz w:val="20"/>
          <w:szCs w:val="20"/>
          <w:u w:val="single"/>
        </w:rPr>
        <w:t>Based on the retention policies and recovery procedures we implemented with the client, and based on the criticality of the information in this project and the metrics obtained, the following were agreed upon with the client:</w:t>
      </w:r>
    </w:p>
    <w:p w14:paraId="55FC2B8D" w14:textId="77777777" w:rsidR="00850659" w:rsidRPr="00850659" w:rsidRDefault="00850659" w:rsidP="00850659">
      <w:pPr>
        <w:rPr>
          <w:rFonts w:ascii="Arial" w:hAnsi="Arial" w:cs="Arial"/>
          <w:b/>
          <w:bCs/>
          <w:i/>
          <w:iCs/>
          <w:sz w:val="20"/>
          <w:szCs w:val="20"/>
          <w:u w:val="single"/>
        </w:rPr>
      </w:pPr>
      <w:r w:rsidRPr="00850659">
        <w:rPr>
          <w:rFonts w:ascii="Arial" w:hAnsi="Arial" w:cs="Arial"/>
          <w:b/>
          <w:bCs/>
          <w:i/>
          <w:iCs/>
          <w:sz w:val="20"/>
          <w:szCs w:val="20"/>
          <w:u w:val="single"/>
        </w:rPr>
        <w:t>RPO: 24 hours</w:t>
      </w:r>
    </w:p>
    <w:p w14:paraId="461F9138" w14:textId="77777777" w:rsidR="00850659" w:rsidRPr="00850659" w:rsidRDefault="00850659" w:rsidP="00850659">
      <w:pPr>
        <w:rPr>
          <w:rFonts w:ascii="Arial" w:hAnsi="Arial" w:cs="Arial"/>
          <w:b/>
          <w:bCs/>
          <w:i/>
          <w:iCs/>
          <w:sz w:val="20"/>
          <w:szCs w:val="20"/>
          <w:u w:val="single"/>
        </w:rPr>
      </w:pPr>
      <w:r w:rsidRPr="00850659">
        <w:rPr>
          <w:rFonts w:ascii="Arial" w:hAnsi="Arial" w:cs="Arial"/>
          <w:b/>
          <w:bCs/>
          <w:i/>
          <w:iCs/>
          <w:sz w:val="20"/>
          <w:szCs w:val="20"/>
          <w:u w:val="single"/>
        </w:rPr>
        <w:t>RTO: 2 hours</w:t>
      </w:r>
    </w:p>
    <w:p w14:paraId="4412F8BF" w14:textId="77777777" w:rsidR="00850659" w:rsidRPr="00850659" w:rsidRDefault="00850659" w:rsidP="00850659">
      <w:pPr>
        <w:rPr>
          <w:rFonts w:ascii="Arial" w:hAnsi="Arial" w:cs="Arial"/>
          <w:sz w:val="20"/>
          <w:szCs w:val="20"/>
        </w:rPr>
      </w:pPr>
    </w:p>
    <w:p w14:paraId="26DD8457" w14:textId="77777777" w:rsidR="00850659" w:rsidRPr="00850659" w:rsidRDefault="00850659" w:rsidP="00850659">
      <w:pPr>
        <w:rPr>
          <w:rFonts w:ascii="Arial" w:hAnsi="Arial" w:cs="Arial"/>
          <w:sz w:val="20"/>
          <w:szCs w:val="20"/>
        </w:rPr>
      </w:pPr>
      <w:r w:rsidRPr="00850659">
        <w:rPr>
          <w:rFonts w:ascii="Arial" w:hAnsi="Arial" w:cs="Arial"/>
          <w:sz w:val="20"/>
          <w:szCs w:val="20"/>
        </w:rPr>
        <w:t>Backup DB (RDS)</w:t>
      </w:r>
    </w:p>
    <w:p w14:paraId="1B2AC5FD" w14:textId="77777777" w:rsidR="00850659" w:rsidRPr="00850659" w:rsidRDefault="00850659" w:rsidP="00850659">
      <w:pPr>
        <w:rPr>
          <w:rFonts w:ascii="Arial" w:hAnsi="Arial" w:cs="Arial"/>
          <w:sz w:val="20"/>
          <w:szCs w:val="20"/>
        </w:rPr>
      </w:pPr>
      <w:r w:rsidRPr="00850659">
        <w:rPr>
          <w:rFonts w:ascii="Arial" w:hAnsi="Arial" w:cs="Arial"/>
          <w:noProof/>
          <w:sz w:val="20"/>
          <w:szCs w:val="20"/>
        </w:rPr>
        <w:drawing>
          <wp:inline distT="0" distB="0" distL="0" distR="0" wp14:anchorId="6265CE63" wp14:editId="76ABA4AC">
            <wp:extent cx="5943600" cy="989965"/>
            <wp:effectExtent l="0" t="0" r="0" b="635"/>
            <wp:docPr id="1965990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90532" name="Picture 1" descr="A screenshot of a computer&#10;&#10;AI-generated content may be incorrect."/>
                    <pic:cNvPicPr/>
                  </pic:nvPicPr>
                  <pic:blipFill>
                    <a:blip r:embed="rId6"/>
                    <a:stretch>
                      <a:fillRect/>
                    </a:stretch>
                  </pic:blipFill>
                  <pic:spPr>
                    <a:xfrm>
                      <a:off x="0" y="0"/>
                      <a:ext cx="5943600" cy="989965"/>
                    </a:xfrm>
                    <a:prstGeom prst="rect">
                      <a:avLst/>
                    </a:prstGeom>
                  </pic:spPr>
                </pic:pic>
              </a:graphicData>
            </a:graphic>
          </wp:inline>
        </w:drawing>
      </w:r>
    </w:p>
    <w:p w14:paraId="52FA4038" w14:textId="77777777" w:rsidR="00850659" w:rsidRPr="00850659" w:rsidRDefault="00850659" w:rsidP="00850659">
      <w:pPr>
        <w:rPr>
          <w:rFonts w:ascii="Arial" w:hAnsi="Arial" w:cs="Arial"/>
          <w:sz w:val="20"/>
          <w:szCs w:val="20"/>
        </w:rPr>
      </w:pPr>
      <w:r w:rsidRPr="00850659">
        <w:rPr>
          <w:rFonts w:ascii="Arial" w:hAnsi="Arial" w:cs="Arial"/>
          <w:noProof/>
          <w:sz w:val="20"/>
          <w:szCs w:val="20"/>
        </w:rPr>
        <w:drawing>
          <wp:inline distT="0" distB="0" distL="0" distR="0" wp14:anchorId="31D94C3A" wp14:editId="784E1CB7">
            <wp:extent cx="5943600" cy="1479550"/>
            <wp:effectExtent l="0" t="0" r="0" b="6350"/>
            <wp:docPr id="640588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8773" name="Picture 1" descr="A screenshot of a computer&#10;&#10;Description automatically generated"/>
                    <pic:cNvPicPr/>
                  </pic:nvPicPr>
                  <pic:blipFill rotWithShape="1">
                    <a:blip r:embed="rId7"/>
                    <a:srcRect b="36460"/>
                    <a:stretch/>
                  </pic:blipFill>
                  <pic:spPr bwMode="auto">
                    <a:xfrm>
                      <a:off x="0" y="0"/>
                      <a:ext cx="5943600" cy="1479550"/>
                    </a:xfrm>
                    <a:prstGeom prst="rect">
                      <a:avLst/>
                    </a:prstGeom>
                    <a:ln>
                      <a:noFill/>
                    </a:ln>
                    <a:extLst>
                      <a:ext uri="{53640926-AAD7-44D8-BBD7-CCE9431645EC}">
                        <a14:shadowObscured xmlns:a14="http://schemas.microsoft.com/office/drawing/2010/main"/>
                      </a:ext>
                    </a:extLst>
                  </pic:spPr>
                </pic:pic>
              </a:graphicData>
            </a:graphic>
          </wp:inline>
        </w:drawing>
      </w:r>
    </w:p>
    <w:p w14:paraId="657E7EDB" w14:textId="77777777" w:rsidR="00850659" w:rsidRPr="00850659" w:rsidRDefault="00850659" w:rsidP="00850659">
      <w:pPr>
        <w:rPr>
          <w:rFonts w:ascii="Arial" w:hAnsi="Arial" w:cs="Arial"/>
          <w:sz w:val="20"/>
          <w:szCs w:val="20"/>
        </w:rPr>
      </w:pPr>
    </w:p>
    <w:p w14:paraId="40D58195" w14:textId="77777777" w:rsidR="00850659" w:rsidRPr="00850659" w:rsidRDefault="00850659" w:rsidP="00850659">
      <w:pPr>
        <w:rPr>
          <w:rFonts w:ascii="Arial" w:hAnsi="Arial" w:cs="Arial"/>
          <w:sz w:val="20"/>
          <w:szCs w:val="20"/>
          <w:lang w:val="es-VE"/>
        </w:rPr>
      </w:pPr>
      <w:proofErr w:type="spellStart"/>
      <w:r w:rsidRPr="00850659">
        <w:rPr>
          <w:rFonts w:ascii="Arial" w:hAnsi="Arial" w:cs="Arial"/>
          <w:sz w:val="20"/>
          <w:szCs w:val="20"/>
          <w:lang w:val="es-VE"/>
        </w:rPr>
        <w:t>Backup</w:t>
      </w:r>
      <w:proofErr w:type="spellEnd"/>
      <w:r w:rsidRPr="00850659">
        <w:rPr>
          <w:rFonts w:ascii="Arial" w:hAnsi="Arial" w:cs="Arial"/>
          <w:sz w:val="20"/>
          <w:szCs w:val="20"/>
          <w:lang w:val="es-VE"/>
        </w:rPr>
        <w:t xml:space="preserve"> </w:t>
      </w:r>
      <w:proofErr w:type="spellStart"/>
      <w:r w:rsidRPr="00850659">
        <w:rPr>
          <w:rFonts w:ascii="Arial" w:hAnsi="Arial" w:cs="Arial"/>
          <w:sz w:val="20"/>
          <w:szCs w:val="20"/>
          <w:lang w:val="es-VE"/>
        </w:rPr>
        <w:t>Automation</w:t>
      </w:r>
      <w:proofErr w:type="spellEnd"/>
      <w:r w:rsidRPr="00850659">
        <w:rPr>
          <w:rFonts w:ascii="Arial" w:hAnsi="Arial" w:cs="Arial"/>
          <w:sz w:val="20"/>
          <w:szCs w:val="20"/>
          <w:lang w:val="es-VE"/>
        </w:rPr>
        <w:t xml:space="preserve"> Plan</w:t>
      </w:r>
    </w:p>
    <w:p w14:paraId="59D90BCA" w14:textId="77777777" w:rsidR="00850659" w:rsidRPr="00850659" w:rsidRDefault="00850659" w:rsidP="00850659">
      <w:pPr>
        <w:rPr>
          <w:rFonts w:ascii="Arial" w:hAnsi="Arial" w:cs="Arial"/>
          <w:sz w:val="20"/>
          <w:szCs w:val="20"/>
        </w:rPr>
      </w:pPr>
      <w:r w:rsidRPr="00850659">
        <w:rPr>
          <w:rFonts w:ascii="Arial" w:hAnsi="Arial" w:cs="Arial"/>
          <w:noProof/>
          <w:sz w:val="20"/>
          <w:szCs w:val="20"/>
        </w:rPr>
        <w:lastRenderedPageBreak/>
        <w:drawing>
          <wp:inline distT="0" distB="0" distL="0" distR="0" wp14:anchorId="67B09BE7" wp14:editId="7D59DDD5">
            <wp:extent cx="5943600" cy="2651760"/>
            <wp:effectExtent l="0" t="0" r="0" b="0"/>
            <wp:docPr id="190333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30847" name="Picture 1" descr="A screenshot of a computer&#10;&#10;Description automatically generated"/>
                    <pic:cNvPicPr/>
                  </pic:nvPicPr>
                  <pic:blipFill>
                    <a:blip r:embed="rId8"/>
                    <a:stretch>
                      <a:fillRect/>
                    </a:stretch>
                  </pic:blipFill>
                  <pic:spPr>
                    <a:xfrm>
                      <a:off x="0" y="0"/>
                      <a:ext cx="5943600" cy="2651760"/>
                    </a:xfrm>
                    <a:prstGeom prst="rect">
                      <a:avLst/>
                    </a:prstGeom>
                  </pic:spPr>
                </pic:pic>
              </a:graphicData>
            </a:graphic>
          </wp:inline>
        </w:drawing>
      </w:r>
    </w:p>
    <w:p w14:paraId="76A63C57" w14:textId="77777777" w:rsidR="00850659" w:rsidRPr="00850659" w:rsidRDefault="00850659" w:rsidP="00850659">
      <w:pPr>
        <w:rPr>
          <w:rFonts w:ascii="Arial" w:hAnsi="Arial" w:cs="Arial"/>
          <w:sz w:val="20"/>
          <w:szCs w:val="20"/>
        </w:rPr>
      </w:pPr>
      <w:r w:rsidRPr="00850659">
        <w:rPr>
          <w:rFonts w:ascii="Arial" w:hAnsi="Arial" w:cs="Arial"/>
          <w:noProof/>
          <w:sz w:val="20"/>
          <w:szCs w:val="20"/>
        </w:rPr>
        <w:drawing>
          <wp:inline distT="0" distB="0" distL="0" distR="0" wp14:anchorId="7BA02A50" wp14:editId="4A843BAB">
            <wp:extent cx="5943600" cy="1557655"/>
            <wp:effectExtent l="0" t="0" r="0" b="4445"/>
            <wp:docPr id="1297965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5704" name="Picture 1" descr="A screenshot of a computer&#10;&#10;Description automatically generated"/>
                    <pic:cNvPicPr/>
                  </pic:nvPicPr>
                  <pic:blipFill>
                    <a:blip r:embed="rId9"/>
                    <a:stretch>
                      <a:fillRect/>
                    </a:stretch>
                  </pic:blipFill>
                  <pic:spPr>
                    <a:xfrm>
                      <a:off x="0" y="0"/>
                      <a:ext cx="5943600" cy="1557655"/>
                    </a:xfrm>
                    <a:prstGeom prst="rect">
                      <a:avLst/>
                    </a:prstGeom>
                  </pic:spPr>
                </pic:pic>
              </a:graphicData>
            </a:graphic>
          </wp:inline>
        </w:drawing>
      </w:r>
    </w:p>
    <w:p w14:paraId="783C2F7E" w14:textId="77777777" w:rsidR="00850659" w:rsidRPr="00850659" w:rsidRDefault="00850659" w:rsidP="002B0B6D">
      <w:pPr>
        <w:rPr>
          <w:rFonts w:ascii="Arial" w:hAnsi="Arial" w:cs="Arial"/>
          <w:sz w:val="20"/>
          <w:szCs w:val="20"/>
        </w:rPr>
      </w:pPr>
    </w:p>
    <w:sectPr w:rsidR="00850659" w:rsidRPr="0085065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F45D9" w14:textId="77777777" w:rsidR="007F12E2" w:rsidRDefault="007F12E2" w:rsidP="007F12E2">
      <w:pPr>
        <w:spacing w:after="0" w:line="240" w:lineRule="auto"/>
      </w:pPr>
      <w:r>
        <w:separator/>
      </w:r>
    </w:p>
  </w:endnote>
  <w:endnote w:type="continuationSeparator" w:id="0">
    <w:p w14:paraId="65CD54CC" w14:textId="77777777" w:rsidR="007F12E2" w:rsidRDefault="007F12E2" w:rsidP="007F1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AF342" w14:textId="77777777" w:rsidR="007F12E2" w:rsidRDefault="007F12E2" w:rsidP="007F12E2">
      <w:pPr>
        <w:spacing w:after="0" w:line="240" w:lineRule="auto"/>
      </w:pPr>
      <w:r>
        <w:separator/>
      </w:r>
    </w:p>
  </w:footnote>
  <w:footnote w:type="continuationSeparator" w:id="0">
    <w:p w14:paraId="702F63B3" w14:textId="77777777" w:rsidR="007F12E2" w:rsidRDefault="007F12E2" w:rsidP="007F1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62499" w14:textId="1B478E22" w:rsidR="007F12E2" w:rsidRDefault="007F12E2">
    <w:pPr>
      <w:pStyle w:val="Encabezado"/>
    </w:pPr>
    <w:r w:rsidRPr="00B30E2F">
      <w:rPr>
        <w:noProof/>
      </w:rPr>
      <w:drawing>
        <wp:anchor distT="0" distB="0" distL="114300" distR="114300" simplePos="0" relativeHeight="251660288" behindDoc="0" locked="0" layoutInCell="1" allowOverlap="1" wp14:anchorId="0DB13256" wp14:editId="23246BA5">
          <wp:simplePos x="0" y="0"/>
          <wp:positionH relativeFrom="margin">
            <wp:align>right</wp:align>
          </wp:positionH>
          <wp:positionV relativeFrom="paragraph">
            <wp:posOffset>-59055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07EBACE7" wp14:editId="5799B502">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Roberto Diaz Coronado">
    <w15:presenceInfo w15:providerId="AD" w15:userId="S::jdiaz374@intcomex.com::c75dcced-ed63-48f2-8802-f6c4395a1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8"/>
    <w:rsid w:val="000219D4"/>
    <w:rsid w:val="001036F1"/>
    <w:rsid w:val="002037DB"/>
    <w:rsid w:val="002B0B6D"/>
    <w:rsid w:val="003B0D2F"/>
    <w:rsid w:val="00455E7C"/>
    <w:rsid w:val="00462336"/>
    <w:rsid w:val="007F12E2"/>
    <w:rsid w:val="00850659"/>
    <w:rsid w:val="008637CC"/>
    <w:rsid w:val="0089173A"/>
    <w:rsid w:val="008E7A39"/>
    <w:rsid w:val="009C20D7"/>
    <w:rsid w:val="00A01BA8"/>
    <w:rsid w:val="00CC4CD0"/>
    <w:rsid w:val="00EC46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0D313E"/>
  <w15:chartTrackingRefBased/>
  <w15:docId w15:val="{CC908B14-CDD1-4007-BC47-0191D115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6D"/>
    <w:rPr>
      <w:lang w:val="en-US"/>
    </w:rPr>
  </w:style>
  <w:style w:type="paragraph" w:styleId="Ttulo1">
    <w:name w:val="heading 1"/>
    <w:basedOn w:val="Normal"/>
    <w:next w:val="Normal"/>
    <w:link w:val="Ttulo1Car"/>
    <w:uiPriority w:val="9"/>
    <w:qFormat/>
    <w:rsid w:val="00A01BA8"/>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A01BA8"/>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semiHidden/>
    <w:unhideWhenUsed/>
    <w:qFormat/>
    <w:rsid w:val="00A01BA8"/>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A01BA8"/>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A01BA8"/>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A01BA8"/>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A01BA8"/>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A01BA8"/>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A01BA8"/>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B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1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1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1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1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1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1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1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1BA8"/>
    <w:rPr>
      <w:rFonts w:eastAsiaTheme="majorEastAsia" w:cstheme="majorBidi"/>
      <w:color w:val="272727" w:themeColor="text1" w:themeTint="D8"/>
    </w:rPr>
  </w:style>
  <w:style w:type="paragraph" w:styleId="Ttulo">
    <w:name w:val="Title"/>
    <w:basedOn w:val="Normal"/>
    <w:next w:val="Normal"/>
    <w:link w:val="TtuloCar"/>
    <w:uiPriority w:val="10"/>
    <w:qFormat/>
    <w:rsid w:val="00A01BA8"/>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A01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BA8"/>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A01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1BA8"/>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A01BA8"/>
    <w:rPr>
      <w:i/>
      <w:iCs/>
      <w:color w:val="404040" w:themeColor="text1" w:themeTint="BF"/>
    </w:rPr>
  </w:style>
  <w:style w:type="paragraph" w:styleId="Prrafodelista">
    <w:name w:val="List Paragraph"/>
    <w:basedOn w:val="Normal"/>
    <w:uiPriority w:val="34"/>
    <w:qFormat/>
    <w:rsid w:val="00A01BA8"/>
    <w:pPr>
      <w:ind w:left="720"/>
      <w:contextualSpacing/>
    </w:pPr>
    <w:rPr>
      <w:lang w:val="es-GT"/>
    </w:rPr>
  </w:style>
  <w:style w:type="character" w:styleId="nfasisintenso">
    <w:name w:val="Intense Emphasis"/>
    <w:basedOn w:val="Fuentedeprrafopredeter"/>
    <w:uiPriority w:val="21"/>
    <w:qFormat/>
    <w:rsid w:val="00A01BA8"/>
    <w:rPr>
      <w:i/>
      <w:iCs/>
      <w:color w:val="0F4761" w:themeColor="accent1" w:themeShade="BF"/>
    </w:rPr>
  </w:style>
  <w:style w:type="paragraph" w:styleId="Citadestacada">
    <w:name w:val="Intense Quote"/>
    <w:basedOn w:val="Normal"/>
    <w:next w:val="Normal"/>
    <w:link w:val="CitadestacadaCar"/>
    <w:uiPriority w:val="30"/>
    <w:qFormat/>
    <w:rsid w:val="00A01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A01BA8"/>
    <w:rPr>
      <w:i/>
      <w:iCs/>
      <w:color w:val="0F4761" w:themeColor="accent1" w:themeShade="BF"/>
    </w:rPr>
  </w:style>
  <w:style w:type="character" w:styleId="Referenciaintensa">
    <w:name w:val="Intense Reference"/>
    <w:basedOn w:val="Fuentedeprrafopredeter"/>
    <w:uiPriority w:val="32"/>
    <w:qFormat/>
    <w:rsid w:val="00A01BA8"/>
    <w:rPr>
      <w:b/>
      <w:bCs/>
      <w:smallCaps/>
      <w:color w:val="0F4761" w:themeColor="accent1" w:themeShade="BF"/>
      <w:spacing w:val="5"/>
    </w:rPr>
  </w:style>
  <w:style w:type="paragraph" w:styleId="Encabezado">
    <w:name w:val="header"/>
    <w:basedOn w:val="Normal"/>
    <w:link w:val="EncabezadoCar"/>
    <w:uiPriority w:val="99"/>
    <w:unhideWhenUsed/>
    <w:rsid w:val="007F12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12E2"/>
    <w:rPr>
      <w:lang w:val="en-US"/>
    </w:rPr>
  </w:style>
  <w:style w:type="paragraph" w:styleId="Piedepgina">
    <w:name w:val="footer"/>
    <w:basedOn w:val="Normal"/>
    <w:link w:val="PiedepginaCar"/>
    <w:uiPriority w:val="99"/>
    <w:unhideWhenUsed/>
    <w:rsid w:val="007F12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12E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87</Words>
  <Characters>484</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11</cp:revision>
  <dcterms:created xsi:type="dcterms:W3CDTF">2025-06-03T15:55:00Z</dcterms:created>
  <dcterms:modified xsi:type="dcterms:W3CDTF">2025-07-29T21:13:00Z</dcterms:modified>
</cp:coreProperties>
</file>